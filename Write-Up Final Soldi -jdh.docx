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427F4" w14:textId="5FDC1770" w:rsidR="00AF6EE4" w:rsidRPr="004118A5" w:rsidRDefault="007C325C">
      <w:r w:rsidRPr="004118A5">
        <w:t>Phoebe Soldi</w:t>
      </w:r>
    </w:p>
    <w:p w14:paraId="197BFA88" w14:textId="7459EC04" w:rsidR="007C325C" w:rsidRPr="004118A5" w:rsidRDefault="007C325C">
      <w:r w:rsidRPr="004118A5">
        <w:t>Dr. Hosen</w:t>
      </w:r>
    </w:p>
    <w:p w14:paraId="38C041A6" w14:textId="01195140" w:rsidR="007C325C" w:rsidRPr="004118A5" w:rsidRDefault="007C325C">
      <w:r w:rsidRPr="004118A5">
        <w:t>FNR 498 – Ecological Sensors</w:t>
      </w:r>
    </w:p>
    <w:p w14:paraId="434EAC09" w14:textId="65F0E537" w:rsidR="007C325C" w:rsidRPr="004118A5" w:rsidRDefault="007C325C">
      <w:r w:rsidRPr="004118A5">
        <w:t>8 May 2021</w:t>
      </w:r>
    </w:p>
    <w:p w14:paraId="65964E83" w14:textId="4678DC70" w:rsidR="007C325C" w:rsidRPr="004118A5" w:rsidRDefault="007C325C" w:rsidP="007C325C">
      <w:pPr>
        <w:jc w:val="center"/>
      </w:pPr>
      <w:r w:rsidRPr="004118A5">
        <w:t>Influence of Appliance Types in Relation to VOC Emissions</w:t>
      </w:r>
    </w:p>
    <w:p w14:paraId="25AD8397" w14:textId="5B459F39" w:rsidR="007C325C" w:rsidRPr="004118A5" w:rsidRDefault="00A92C02" w:rsidP="00F84738">
      <w:pPr>
        <w:ind w:firstLine="720"/>
      </w:pPr>
      <w:r w:rsidRPr="004118A5">
        <w:t xml:space="preserve">Air quality data is often collected for a variety of reasons. It can be collected in the name of human health, pollution, </w:t>
      </w:r>
      <w:r w:rsidR="0026711D" w:rsidRPr="004118A5">
        <w:t xml:space="preserve">agriculture or even an overlapping area that includes all of these. Since many of these components that are found in the air are invisible to the human eye, </w:t>
      </w:r>
      <w:r w:rsidR="00C70268" w:rsidRPr="004118A5">
        <w:t xml:space="preserve">it is often easy to forget about them and disregard their influence on our daily lives. But with the help of ecological sensors, typically attached </w:t>
      </w:r>
      <w:commentRangeStart w:id="0"/>
      <w:r w:rsidR="00C70268" w:rsidRPr="004118A5">
        <w:t>to a Raspberry Pi</w:t>
      </w:r>
      <w:r w:rsidR="008A25F4" w:rsidRPr="004118A5">
        <w:t xml:space="preserve"> computer, </w:t>
      </w:r>
      <w:commentRangeEnd w:id="0"/>
      <w:r w:rsidR="00236633">
        <w:rPr>
          <w:rStyle w:val="CommentReference"/>
        </w:rPr>
        <w:commentReference w:id="0"/>
      </w:r>
      <w:r w:rsidR="008A25F4" w:rsidRPr="004118A5">
        <w:t xml:space="preserve">we are able to detect those things that are unable to be seen with the naked eye. The collection of this type of data and the thorough analysis of it after collection can </w:t>
      </w:r>
      <w:r w:rsidR="00C4357E" w:rsidRPr="004118A5">
        <w:t xml:space="preserve">work to improve human health and living conditions, especially in large urban areas. </w:t>
      </w:r>
    </w:p>
    <w:p w14:paraId="18FA3902" w14:textId="01D4397B" w:rsidR="00C4357E" w:rsidRDefault="00C4357E" w:rsidP="00F84738">
      <w:pPr>
        <w:ind w:firstLine="720"/>
        <w:rPr>
          <w:rFonts w:cs="Times New Roman"/>
          <w:szCs w:val="24"/>
          <w:shd w:val="clear" w:color="auto" w:fill="FFFFFF"/>
        </w:rPr>
      </w:pPr>
      <w:r w:rsidRPr="004118A5">
        <w:t xml:space="preserve">We examined a data set that was collected and compiled by a previous class back in </w:t>
      </w:r>
      <w:r w:rsidRPr="004118A5">
        <w:rPr>
          <w:rFonts w:cs="Times New Roman"/>
        </w:rPr>
        <w:t>20</w:t>
      </w:r>
      <w:r w:rsidR="0069445E" w:rsidRPr="004118A5">
        <w:rPr>
          <w:rFonts w:cs="Times New Roman"/>
        </w:rPr>
        <w:t xml:space="preserve">20. </w:t>
      </w:r>
      <w:r w:rsidR="00CB0276" w:rsidRPr="004118A5">
        <w:rPr>
          <w:rFonts w:cs="Times New Roman"/>
        </w:rPr>
        <w:t xml:space="preserve">The sensors that were used detected many different qualities found within the </w:t>
      </w:r>
      <w:r w:rsidR="00F84738" w:rsidRPr="004118A5">
        <w:rPr>
          <w:rFonts w:cs="Times New Roman"/>
        </w:rPr>
        <w:t>atmosphere, including the</w:t>
      </w:r>
      <w:r w:rsidR="00894151">
        <w:rPr>
          <w:rFonts w:cs="Times New Roman"/>
        </w:rPr>
        <w:t xml:space="preserve"> volatile organic compounds and </w:t>
      </w:r>
      <w:commentRangeStart w:id="1"/>
      <w:r w:rsidR="00894151">
        <w:rPr>
          <w:rFonts w:cs="Times New Roman"/>
        </w:rPr>
        <w:t>2.5 µm particulates</w:t>
      </w:r>
      <w:commentRangeEnd w:id="1"/>
      <w:r w:rsidR="00236633">
        <w:rPr>
          <w:rStyle w:val="CommentReference"/>
        </w:rPr>
        <w:commentReference w:id="1"/>
      </w:r>
      <w:r w:rsidR="00894151">
        <w:rPr>
          <w:rFonts w:cs="Times New Roman"/>
        </w:rPr>
        <w:t>. Volatile organic compounds, or VOCs, have</w:t>
      </w:r>
      <w:r w:rsidR="00BF1103" w:rsidRPr="004118A5">
        <w:rPr>
          <w:rFonts w:cs="Times New Roman"/>
          <w:szCs w:val="24"/>
          <w:shd w:val="clear" w:color="auto" w:fill="FFFFFF"/>
        </w:rPr>
        <w:t xml:space="preserve"> a high vapor pressure and low water solubility</w:t>
      </w:r>
      <w:r w:rsidR="00EC06F7" w:rsidRPr="004118A5">
        <w:rPr>
          <w:rFonts w:cs="Times New Roman"/>
          <w:szCs w:val="24"/>
          <w:shd w:val="clear" w:color="auto" w:fill="FFFFFF"/>
        </w:rPr>
        <w:t xml:space="preserve">, which allows them to persist in the environment after long periods of time. </w:t>
      </w:r>
      <w:r w:rsidR="008E4234" w:rsidRPr="004118A5">
        <w:rPr>
          <w:rFonts w:cs="Times New Roman"/>
          <w:szCs w:val="24"/>
          <w:shd w:val="clear" w:color="auto" w:fill="FFFFFF"/>
        </w:rPr>
        <w:t xml:space="preserve">They pose </w:t>
      </w:r>
      <w:r w:rsidR="005B0A44" w:rsidRPr="004118A5">
        <w:rPr>
          <w:rFonts w:cs="Times New Roman"/>
          <w:szCs w:val="24"/>
          <w:shd w:val="clear" w:color="auto" w:fill="FFFFFF"/>
        </w:rPr>
        <w:t xml:space="preserve">a </w:t>
      </w:r>
      <w:r w:rsidR="008E4234" w:rsidRPr="004118A5">
        <w:rPr>
          <w:rFonts w:cs="Times New Roman"/>
          <w:szCs w:val="24"/>
          <w:shd w:val="clear" w:color="auto" w:fill="FFFFFF"/>
        </w:rPr>
        <w:t xml:space="preserve">risk to human health and </w:t>
      </w:r>
      <w:r w:rsidR="005B0A44" w:rsidRPr="004118A5">
        <w:rPr>
          <w:rFonts w:cs="Times New Roman"/>
          <w:szCs w:val="24"/>
          <w:shd w:val="clear" w:color="auto" w:fill="FFFFFF"/>
        </w:rPr>
        <w:t>can have both short-term and long-term effects.</w:t>
      </w:r>
      <w:r w:rsidR="005B0A44" w:rsidRPr="00AE0DEF">
        <w:rPr>
          <w:rFonts w:cs="Times New Roman"/>
          <w:szCs w:val="24"/>
          <w:shd w:val="clear" w:color="auto" w:fill="FFFFFF"/>
        </w:rPr>
        <w:t xml:space="preserve"> </w:t>
      </w:r>
      <w:r w:rsidR="005C5885">
        <w:rPr>
          <w:rFonts w:cs="Times New Roman"/>
          <w:szCs w:val="24"/>
          <w:shd w:val="clear" w:color="auto" w:fill="FFFFFF"/>
        </w:rPr>
        <w:t>The</w:t>
      </w:r>
      <w:r w:rsidR="00C923D1">
        <w:rPr>
          <w:rFonts w:cs="Times New Roman"/>
          <w:szCs w:val="24"/>
          <w:shd w:val="clear" w:color="auto" w:fill="FFFFFF"/>
        </w:rPr>
        <w:t xml:space="preserve">y are most commonly found </w:t>
      </w:r>
      <w:r w:rsidR="00EA4E7F">
        <w:rPr>
          <w:rFonts w:cs="Times New Roman"/>
          <w:szCs w:val="24"/>
          <w:shd w:val="clear" w:color="auto" w:fill="FFFFFF"/>
        </w:rPr>
        <w:t xml:space="preserve">in the environment from pesticides, cleaning products, paints, pharmaceuticals and refrigerants. </w:t>
      </w:r>
      <w:r w:rsidR="00D40136">
        <w:rPr>
          <w:rFonts w:cs="Times New Roman"/>
          <w:szCs w:val="24"/>
          <w:shd w:val="clear" w:color="auto" w:fill="FFFFFF"/>
        </w:rPr>
        <w:t>Although it is already known from previous research that VOC levels are typically higher in</w:t>
      </w:r>
      <w:r w:rsidR="004014FF">
        <w:rPr>
          <w:rFonts w:cs="Times New Roman"/>
          <w:szCs w:val="24"/>
          <w:shd w:val="clear" w:color="auto" w:fill="FFFFFF"/>
        </w:rPr>
        <w:t xml:space="preserve">doors, </w:t>
      </w:r>
      <w:r w:rsidR="00796CFD">
        <w:rPr>
          <w:rFonts w:cs="Times New Roman"/>
          <w:szCs w:val="24"/>
          <w:shd w:val="clear" w:color="auto" w:fill="FFFFFF"/>
        </w:rPr>
        <w:t xml:space="preserve">we tested </w:t>
      </w:r>
      <w:r w:rsidR="00884E28">
        <w:rPr>
          <w:rFonts w:cs="Times New Roman"/>
          <w:szCs w:val="24"/>
          <w:shd w:val="clear" w:color="auto" w:fill="FFFFFF"/>
        </w:rPr>
        <w:t>wh</w:t>
      </w:r>
      <w:r w:rsidR="007115C6">
        <w:rPr>
          <w:rFonts w:cs="Times New Roman"/>
          <w:szCs w:val="24"/>
          <w:shd w:val="clear" w:color="auto" w:fill="FFFFFF"/>
        </w:rPr>
        <w:t xml:space="preserve">ether there was an observable difference between </w:t>
      </w:r>
      <w:r w:rsidR="00D47399">
        <w:rPr>
          <w:rFonts w:cs="Times New Roman"/>
          <w:szCs w:val="24"/>
          <w:shd w:val="clear" w:color="auto" w:fill="FFFFFF"/>
        </w:rPr>
        <w:t xml:space="preserve">the type of stove found within a household. </w:t>
      </w:r>
    </w:p>
    <w:p w14:paraId="45ADDE81" w14:textId="79FB1D98" w:rsidR="00D47399" w:rsidRDefault="001E0E75" w:rsidP="00F84738">
      <w:pPr>
        <w:ind w:firstLine="720"/>
        <w:rPr>
          <w:rFonts w:cs="Times New Roman"/>
          <w:szCs w:val="24"/>
          <w:shd w:val="clear" w:color="auto" w:fill="FFFFFF"/>
        </w:rPr>
      </w:pPr>
      <w:r>
        <w:rPr>
          <w:rFonts w:cs="Times New Roman"/>
          <w:szCs w:val="24"/>
          <w:shd w:val="clear" w:color="auto" w:fill="FFFFFF"/>
        </w:rPr>
        <w:lastRenderedPageBreak/>
        <w:t>To do this, we deployed sensors in multiple types of places, including indoors and outdoors</w:t>
      </w:r>
      <w:r w:rsidR="00D67A31">
        <w:rPr>
          <w:rFonts w:cs="Times New Roman"/>
          <w:szCs w:val="24"/>
          <w:shd w:val="clear" w:color="auto" w:fill="FFFFFF"/>
        </w:rPr>
        <w:t xml:space="preserve">. </w:t>
      </w:r>
      <w:r w:rsidR="002B304B">
        <w:rPr>
          <w:rFonts w:cs="Times New Roman"/>
          <w:szCs w:val="24"/>
          <w:shd w:val="clear" w:color="auto" w:fill="FFFFFF"/>
        </w:rPr>
        <w:t>The indoor sensors were placed as a control</w:t>
      </w:r>
      <w:r w:rsidR="00D831BA">
        <w:rPr>
          <w:rFonts w:cs="Times New Roman"/>
          <w:szCs w:val="24"/>
          <w:shd w:val="clear" w:color="auto" w:fill="FFFFFF"/>
        </w:rPr>
        <w:t xml:space="preserve"> since we wanted to test the change between indoor sensors. The sensors that we decided to place </w:t>
      </w:r>
      <w:r w:rsidR="002532C1">
        <w:rPr>
          <w:rFonts w:cs="Times New Roman"/>
          <w:szCs w:val="24"/>
          <w:shd w:val="clear" w:color="auto" w:fill="FFFFFF"/>
        </w:rPr>
        <w:t xml:space="preserve">included the </w:t>
      </w:r>
      <w:proofErr w:type="spellStart"/>
      <w:r w:rsidR="002532C1" w:rsidRPr="002532C1">
        <w:rPr>
          <w:rFonts w:cs="Times New Roman"/>
          <w:szCs w:val="24"/>
          <w:shd w:val="clear" w:color="auto" w:fill="FFFFFF"/>
        </w:rPr>
        <w:t>Seeed</w:t>
      </w:r>
      <w:proofErr w:type="spellEnd"/>
      <w:r w:rsidR="002532C1" w:rsidRPr="002532C1">
        <w:rPr>
          <w:rFonts w:cs="Times New Roman"/>
          <w:szCs w:val="24"/>
          <w:shd w:val="clear" w:color="auto" w:fill="FFFFFF"/>
        </w:rPr>
        <w:t xml:space="preserve"> Studio Grove Air Quality Sensor v1.3</w:t>
      </w:r>
      <w:r w:rsidR="002532C1">
        <w:rPr>
          <w:rFonts w:cs="Times New Roman"/>
          <w:szCs w:val="24"/>
          <w:shd w:val="clear" w:color="auto" w:fill="FFFFFF"/>
        </w:rPr>
        <w:t xml:space="preserve">, which is a </w:t>
      </w:r>
      <w:r w:rsidR="002532C1" w:rsidRPr="002532C1">
        <w:rPr>
          <w:rFonts w:cs="Times New Roman"/>
          <w:szCs w:val="24"/>
          <w:shd w:val="clear" w:color="auto" w:fill="FFFFFF"/>
        </w:rPr>
        <w:t>metal-oxide sensor. Additionally, the sensor also contained a Shinyei PPD42 Dust Sensor and BME280 Temperature and Humidity Sensor</w:t>
      </w:r>
      <w:r w:rsidR="00B86505">
        <w:rPr>
          <w:rFonts w:cs="Times New Roman"/>
          <w:szCs w:val="24"/>
          <w:shd w:val="clear" w:color="auto" w:fill="FFFFFF"/>
        </w:rPr>
        <w:t xml:space="preserve">, which measures the 2.5 µm </w:t>
      </w:r>
      <w:r w:rsidR="00EB3BEE">
        <w:rPr>
          <w:rFonts w:cs="Times New Roman"/>
          <w:szCs w:val="24"/>
          <w:shd w:val="clear" w:color="auto" w:fill="FFFFFF"/>
        </w:rPr>
        <w:t>particulates, temperature</w:t>
      </w:r>
      <w:ins w:id="2" w:author="Jake Hosen" w:date="2021-05-09T16:22:00Z">
        <w:r w:rsidR="00236633">
          <w:rPr>
            <w:rFonts w:cs="Times New Roman"/>
            <w:szCs w:val="24"/>
            <w:shd w:val="clear" w:color="auto" w:fill="FFFFFF"/>
          </w:rPr>
          <w:t>,</w:t>
        </w:r>
      </w:ins>
      <w:r w:rsidR="00EB3BEE">
        <w:rPr>
          <w:rFonts w:cs="Times New Roman"/>
          <w:szCs w:val="24"/>
          <w:shd w:val="clear" w:color="auto" w:fill="FFFFFF"/>
        </w:rPr>
        <w:t xml:space="preserve"> and humidity. These factors can influence the metal oxide measurements and are gathered for quality control. </w:t>
      </w:r>
    </w:p>
    <w:p w14:paraId="1145C825" w14:textId="77777777" w:rsidR="00375416" w:rsidRDefault="003E7633" w:rsidP="00F84738">
      <w:pPr>
        <w:ind w:firstLine="720"/>
        <w:rPr>
          <w:rFonts w:cs="Times New Roman"/>
          <w:szCs w:val="24"/>
          <w:shd w:val="clear" w:color="auto" w:fill="FFFFFF"/>
        </w:rPr>
      </w:pPr>
      <w:r>
        <w:rPr>
          <w:rFonts w:cs="Times New Roman"/>
          <w:szCs w:val="24"/>
          <w:shd w:val="clear" w:color="auto" w:fill="FFFFFF"/>
        </w:rPr>
        <w:t xml:space="preserve">According to these results, </w:t>
      </w:r>
      <w:r w:rsidR="008D3852">
        <w:rPr>
          <w:rFonts w:cs="Times New Roman"/>
          <w:szCs w:val="24"/>
          <w:shd w:val="clear" w:color="auto" w:fill="FFFFFF"/>
        </w:rPr>
        <w:t>there is a difference</w:t>
      </w:r>
      <w:r w:rsidR="00A81AC3">
        <w:rPr>
          <w:rFonts w:cs="Times New Roman"/>
          <w:szCs w:val="24"/>
          <w:shd w:val="clear" w:color="auto" w:fill="FFFFFF"/>
        </w:rPr>
        <w:t xml:space="preserve"> between the </w:t>
      </w:r>
      <w:r w:rsidR="00DA04A8">
        <w:rPr>
          <w:rFonts w:cs="Times New Roman"/>
          <w:szCs w:val="24"/>
          <w:shd w:val="clear" w:color="auto" w:fill="FFFFFF"/>
        </w:rPr>
        <w:t xml:space="preserve">appliances used in a household and the VOC emissions that are recorded. </w:t>
      </w:r>
      <w:r w:rsidR="00EA1BBF">
        <w:rPr>
          <w:rFonts w:cs="Times New Roman"/>
          <w:szCs w:val="24"/>
          <w:shd w:val="clear" w:color="auto" w:fill="FFFFFF"/>
        </w:rPr>
        <w:t xml:space="preserve">As shown in Figure 1, we took the averages from gas stoves, electric stoves, and </w:t>
      </w:r>
      <w:r w:rsidR="002F44F6">
        <w:rPr>
          <w:rFonts w:cs="Times New Roman"/>
          <w:szCs w:val="24"/>
          <w:shd w:val="clear" w:color="auto" w:fill="FFFFFF"/>
        </w:rPr>
        <w:t xml:space="preserve">sensors placed outside to see these differences. </w:t>
      </w:r>
      <w:commentRangeStart w:id="3"/>
      <w:r w:rsidR="002F44F6">
        <w:rPr>
          <w:rFonts w:cs="Times New Roman"/>
          <w:szCs w:val="24"/>
          <w:shd w:val="clear" w:color="auto" w:fill="FFFFFF"/>
        </w:rPr>
        <w:t xml:space="preserve">From the figure, it is evident that electric stoves </w:t>
      </w:r>
      <w:r w:rsidR="00375416">
        <w:rPr>
          <w:rFonts w:cs="Times New Roman"/>
          <w:szCs w:val="24"/>
          <w:shd w:val="clear" w:color="auto" w:fill="FFFFFF"/>
        </w:rPr>
        <w:t xml:space="preserve">produce more VOCs than gas stoves. </w:t>
      </w:r>
      <w:commentRangeEnd w:id="3"/>
      <w:r w:rsidR="00236633">
        <w:rPr>
          <w:rStyle w:val="CommentReference"/>
        </w:rPr>
        <w:commentReference w:id="3"/>
      </w:r>
    </w:p>
    <w:p w14:paraId="524805DD" w14:textId="031F2C31" w:rsidR="004230DC" w:rsidRDefault="00375416" w:rsidP="00F84738">
      <w:pPr>
        <w:ind w:firstLine="720"/>
        <w:rPr>
          <w:rFonts w:cs="Times New Roman"/>
          <w:szCs w:val="24"/>
          <w:shd w:val="clear" w:color="auto" w:fill="FFFFFF"/>
        </w:rPr>
      </w:pPr>
      <w:r>
        <w:rPr>
          <w:rFonts w:cs="Times New Roman"/>
          <w:szCs w:val="24"/>
          <w:shd w:val="clear" w:color="auto" w:fill="FFFFFF"/>
        </w:rPr>
        <w:t xml:space="preserve">Using this information, we can make multiple inferences about the air quality of an area and the </w:t>
      </w:r>
      <w:r w:rsidR="008B1E4E">
        <w:rPr>
          <w:rFonts w:cs="Times New Roman"/>
          <w:szCs w:val="24"/>
          <w:shd w:val="clear" w:color="auto" w:fill="FFFFFF"/>
        </w:rPr>
        <w:t xml:space="preserve">best course of action for the future. </w:t>
      </w:r>
      <w:commentRangeStart w:id="4"/>
      <w:r w:rsidR="008B1E4E">
        <w:rPr>
          <w:rFonts w:cs="Times New Roman"/>
          <w:szCs w:val="24"/>
          <w:shd w:val="clear" w:color="auto" w:fill="FFFFFF"/>
        </w:rPr>
        <w:t xml:space="preserve">If we completed a census of a population, we would be able to determine </w:t>
      </w:r>
      <w:r w:rsidR="00F82D29">
        <w:rPr>
          <w:rFonts w:cs="Times New Roman"/>
          <w:szCs w:val="24"/>
          <w:shd w:val="clear" w:color="auto" w:fill="FFFFFF"/>
        </w:rPr>
        <w:t xml:space="preserve">an average of the amounts of VOCs present in an urban population. </w:t>
      </w:r>
      <w:commentRangeEnd w:id="4"/>
      <w:r w:rsidR="00B60C25">
        <w:rPr>
          <w:rStyle w:val="CommentReference"/>
        </w:rPr>
        <w:commentReference w:id="4"/>
      </w:r>
      <w:commentRangeStart w:id="5"/>
      <w:r w:rsidR="00F82D29">
        <w:rPr>
          <w:rFonts w:cs="Times New Roman"/>
          <w:szCs w:val="24"/>
          <w:shd w:val="clear" w:color="auto" w:fill="FFFFFF"/>
        </w:rPr>
        <w:t xml:space="preserve">Additionally, we can recommend the use of gas stoves in more populated areas to reduce the </w:t>
      </w:r>
      <w:r w:rsidR="00F43A10">
        <w:rPr>
          <w:rFonts w:cs="Times New Roman"/>
          <w:szCs w:val="24"/>
          <w:shd w:val="clear" w:color="auto" w:fill="FFFFFF"/>
        </w:rPr>
        <w:t>number</w:t>
      </w:r>
      <w:r w:rsidR="00F82D29">
        <w:rPr>
          <w:rFonts w:cs="Times New Roman"/>
          <w:szCs w:val="24"/>
          <w:shd w:val="clear" w:color="auto" w:fill="FFFFFF"/>
        </w:rPr>
        <w:t xml:space="preserve"> of VOCs that humans may come into contact with, as </w:t>
      </w:r>
      <w:r w:rsidR="00F612C0">
        <w:rPr>
          <w:rFonts w:cs="Times New Roman"/>
          <w:szCs w:val="24"/>
          <w:shd w:val="clear" w:color="auto" w:fill="FFFFFF"/>
        </w:rPr>
        <w:t xml:space="preserve">urban areas are more inclined to </w:t>
      </w:r>
      <w:r w:rsidR="004D08F4">
        <w:rPr>
          <w:rFonts w:cs="Times New Roman"/>
          <w:szCs w:val="24"/>
          <w:shd w:val="clear" w:color="auto" w:fill="FFFFFF"/>
        </w:rPr>
        <w:t xml:space="preserve">have a higher level of </w:t>
      </w:r>
      <w:r w:rsidR="00DF467D">
        <w:rPr>
          <w:rFonts w:cs="Times New Roman"/>
          <w:szCs w:val="24"/>
          <w:shd w:val="clear" w:color="auto" w:fill="FFFFFF"/>
        </w:rPr>
        <w:t xml:space="preserve">VOCs. </w:t>
      </w:r>
      <w:commentRangeEnd w:id="5"/>
      <w:r w:rsidR="001723CB">
        <w:rPr>
          <w:rStyle w:val="CommentReference"/>
        </w:rPr>
        <w:commentReference w:id="5"/>
      </w:r>
      <w:r w:rsidR="00DF467D">
        <w:rPr>
          <w:rFonts w:cs="Times New Roman"/>
          <w:szCs w:val="24"/>
          <w:shd w:val="clear" w:color="auto" w:fill="FFFFFF"/>
        </w:rPr>
        <w:t xml:space="preserve">Finally, to reduce the overall </w:t>
      </w:r>
      <w:r w:rsidR="00F43A10">
        <w:rPr>
          <w:rFonts w:cs="Times New Roman"/>
          <w:szCs w:val="24"/>
          <w:shd w:val="clear" w:color="auto" w:fill="FFFFFF"/>
        </w:rPr>
        <w:t>number</w:t>
      </w:r>
      <w:r w:rsidR="00DF467D">
        <w:rPr>
          <w:rFonts w:cs="Times New Roman"/>
          <w:szCs w:val="24"/>
          <w:shd w:val="clear" w:color="auto" w:fill="FFFFFF"/>
        </w:rPr>
        <w:t xml:space="preserve"> of VOCs emitted, we could propose a change from electric to gas stoves to </w:t>
      </w:r>
      <w:r w:rsidR="00F43A10">
        <w:rPr>
          <w:rFonts w:cs="Times New Roman"/>
          <w:szCs w:val="24"/>
          <w:shd w:val="clear" w:color="auto" w:fill="FFFFFF"/>
        </w:rPr>
        <w:t>reduce this number.</w:t>
      </w:r>
    </w:p>
    <w:p w14:paraId="504191BE" w14:textId="7E810900" w:rsidR="004230DC" w:rsidRDefault="004230DC" w:rsidP="00F84738">
      <w:pPr>
        <w:ind w:firstLine="720"/>
        <w:rPr>
          <w:rFonts w:cs="Times New Roman"/>
          <w:szCs w:val="24"/>
          <w:shd w:val="clear" w:color="auto" w:fill="FFFFFF"/>
        </w:rPr>
      </w:pPr>
    </w:p>
    <w:p w14:paraId="3743432E" w14:textId="2A75110E" w:rsidR="004230DC" w:rsidRDefault="004230DC" w:rsidP="00F84738">
      <w:pPr>
        <w:ind w:firstLine="720"/>
        <w:rPr>
          <w:rFonts w:cs="Times New Roman"/>
          <w:szCs w:val="24"/>
          <w:shd w:val="clear" w:color="auto" w:fill="FFFFFF"/>
        </w:rPr>
      </w:pPr>
    </w:p>
    <w:p w14:paraId="392D2164" w14:textId="77777777" w:rsidR="00210D3D" w:rsidRDefault="00210D3D" w:rsidP="00F84738">
      <w:pPr>
        <w:ind w:firstLine="720"/>
        <w:rPr>
          <w:rFonts w:cs="Times New Roman"/>
          <w:szCs w:val="24"/>
          <w:shd w:val="clear" w:color="auto" w:fill="FFFFFF"/>
        </w:rPr>
        <w:sectPr w:rsidR="00210D3D">
          <w:pgSz w:w="12240" w:h="15840"/>
          <w:pgMar w:top="1440" w:right="1440" w:bottom="1440" w:left="1440" w:header="720" w:footer="720" w:gutter="0"/>
          <w:cols w:space="720"/>
          <w:docGrid w:linePitch="360"/>
        </w:sectPr>
      </w:pPr>
    </w:p>
    <w:p w14:paraId="2272C628" w14:textId="24D8B6FC" w:rsidR="004230DC" w:rsidRDefault="004230DC" w:rsidP="00F84738">
      <w:pPr>
        <w:ind w:firstLine="720"/>
        <w:rPr>
          <w:rFonts w:cs="Times New Roman"/>
          <w:szCs w:val="24"/>
          <w:shd w:val="clear" w:color="auto" w:fill="FFFFFF"/>
        </w:rPr>
      </w:pPr>
    </w:p>
    <w:p w14:paraId="0158C133" w14:textId="627146A0" w:rsidR="002819EF" w:rsidRDefault="001D6A26" w:rsidP="001D6A26">
      <w:pPr>
        <w:pStyle w:val="Heading2"/>
        <w:rPr>
          <w:shd w:val="clear" w:color="auto" w:fill="FFFFFF"/>
        </w:rPr>
      </w:pPr>
      <w:r>
        <w:rPr>
          <w:noProof/>
          <w:shd w:val="clear" w:color="auto" w:fill="FFFFFF"/>
        </w:rPr>
        <w:drawing>
          <wp:inline distT="0" distB="0" distL="0" distR="0" wp14:anchorId="0291F33A" wp14:editId="04D109CA">
            <wp:extent cx="8675370" cy="3858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75370" cy="3858895"/>
                    </a:xfrm>
                    <a:prstGeom prst="rect">
                      <a:avLst/>
                    </a:prstGeom>
                    <a:noFill/>
                  </pic:spPr>
                </pic:pic>
              </a:graphicData>
            </a:graphic>
          </wp:inline>
        </w:drawing>
      </w:r>
    </w:p>
    <w:p w14:paraId="0B121483" w14:textId="7F8EF5C6" w:rsidR="002819EF" w:rsidRDefault="002B2D19" w:rsidP="00D01707">
      <w:pPr>
        <w:rPr>
          <w:rFonts w:cs="Times New Roman"/>
          <w:szCs w:val="24"/>
          <w:shd w:val="clear" w:color="auto" w:fill="FFFFFF"/>
        </w:rPr>
      </w:pPr>
      <w:r w:rsidRPr="00A3276B">
        <w:rPr>
          <w:rFonts w:cs="Times New Roman"/>
          <w:b/>
          <w:bCs/>
          <w:szCs w:val="24"/>
          <w:shd w:val="clear" w:color="auto" w:fill="FFFFFF"/>
        </w:rPr>
        <w:t>Figure 1</w:t>
      </w:r>
      <w:r>
        <w:rPr>
          <w:rFonts w:cs="Times New Roman"/>
          <w:szCs w:val="24"/>
          <w:shd w:val="clear" w:color="auto" w:fill="FFFFFF"/>
        </w:rPr>
        <w:t xml:space="preserve">: A bar graph showing the </w:t>
      </w:r>
      <w:r w:rsidR="0087010C">
        <w:rPr>
          <w:rFonts w:cs="Times New Roman"/>
          <w:szCs w:val="24"/>
          <w:shd w:val="clear" w:color="auto" w:fill="FFFFFF"/>
        </w:rPr>
        <w:t xml:space="preserve">VOC </w:t>
      </w:r>
      <w:r w:rsidR="00D01707">
        <w:rPr>
          <w:rFonts w:cs="Times New Roman"/>
          <w:szCs w:val="24"/>
          <w:shd w:val="clear" w:color="auto" w:fill="FFFFFF"/>
        </w:rPr>
        <w:t>emission rates between electric stoves</w:t>
      </w:r>
      <w:r w:rsidR="00B13030">
        <w:rPr>
          <w:rFonts w:cs="Times New Roman"/>
          <w:szCs w:val="24"/>
          <w:shd w:val="clear" w:color="auto" w:fill="FFFFFF"/>
        </w:rPr>
        <w:t xml:space="preserve"> and</w:t>
      </w:r>
      <w:r w:rsidR="00D01707">
        <w:rPr>
          <w:rFonts w:cs="Times New Roman"/>
          <w:szCs w:val="24"/>
          <w:shd w:val="clear" w:color="auto" w:fill="FFFFFF"/>
        </w:rPr>
        <w:t xml:space="preserve"> gas stoves </w:t>
      </w:r>
      <w:r w:rsidR="00A3276B">
        <w:rPr>
          <w:rFonts w:cs="Times New Roman"/>
          <w:szCs w:val="24"/>
          <w:shd w:val="clear" w:color="auto" w:fill="FFFFFF"/>
        </w:rPr>
        <w:t>compared to the average emission rates from sensors places ou</w:t>
      </w:r>
      <w:r w:rsidR="007A11DC">
        <w:rPr>
          <w:rFonts w:cs="Times New Roman"/>
          <w:szCs w:val="24"/>
          <w:shd w:val="clear" w:color="auto" w:fill="FFFFFF"/>
        </w:rPr>
        <w:t xml:space="preserve">tside. </w:t>
      </w:r>
    </w:p>
    <w:p w14:paraId="3B6A0FEE" w14:textId="6EF1F6B3" w:rsidR="002819EF" w:rsidRDefault="002819EF" w:rsidP="00F84738">
      <w:pPr>
        <w:ind w:firstLine="720"/>
        <w:rPr>
          <w:rFonts w:cs="Times New Roman"/>
          <w:szCs w:val="24"/>
          <w:shd w:val="clear" w:color="auto" w:fill="FFFFFF"/>
        </w:rPr>
      </w:pPr>
    </w:p>
    <w:p w14:paraId="539217AE" w14:textId="26A3425B" w:rsidR="002819EF" w:rsidRDefault="002819EF" w:rsidP="00F84738">
      <w:pPr>
        <w:ind w:firstLine="720"/>
        <w:rPr>
          <w:rFonts w:cs="Times New Roman"/>
          <w:szCs w:val="24"/>
          <w:shd w:val="clear" w:color="auto" w:fill="FFFFFF"/>
        </w:rPr>
      </w:pPr>
    </w:p>
    <w:p w14:paraId="67C70CA3" w14:textId="146B2DFF" w:rsidR="00C42637" w:rsidRDefault="00C42637" w:rsidP="00C42637">
      <w:pPr>
        <w:rPr>
          <w:rFonts w:cs="Times New Roman"/>
          <w:szCs w:val="24"/>
          <w:shd w:val="clear" w:color="auto" w:fill="FFFFFF"/>
        </w:rPr>
        <w:sectPr w:rsidR="00C42637" w:rsidSect="00A40F41">
          <w:pgSz w:w="15840" w:h="12240" w:orient="landscape"/>
          <w:pgMar w:top="1440" w:right="1440" w:bottom="1440" w:left="1440" w:header="720" w:footer="720" w:gutter="0"/>
          <w:cols w:space="720"/>
          <w:docGrid w:linePitch="360"/>
        </w:sectPr>
      </w:pPr>
    </w:p>
    <w:p w14:paraId="20209721" w14:textId="59960E84" w:rsidR="004230DC" w:rsidRDefault="004230DC" w:rsidP="009B2D0F">
      <w:pPr>
        <w:jc w:val="center"/>
        <w:rPr>
          <w:rFonts w:cs="Times New Roman"/>
          <w:szCs w:val="24"/>
          <w:shd w:val="clear" w:color="auto" w:fill="FFFFFF"/>
        </w:rPr>
      </w:pPr>
      <w:commentRangeStart w:id="6"/>
      <w:r>
        <w:rPr>
          <w:rFonts w:cs="Times New Roman"/>
          <w:szCs w:val="24"/>
          <w:shd w:val="clear" w:color="auto" w:fill="FFFFFF"/>
        </w:rPr>
        <w:lastRenderedPageBreak/>
        <w:t>Works Cited</w:t>
      </w:r>
      <w:commentRangeEnd w:id="6"/>
      <w:r w:rsidR="001723CB">
        <w:rPr>
          <w:rStyle w:val="CommentReference"/>
        </w:rPr>
        <w:commentReference w:id="6"/>
      </w:r>
    </w:p>
    <w:p w14:paraId="2F86C367" w14:textId="77777777" w:rsidR="001B0980" w:rsidRDefault="00410109" w:rsidP="001B0980">
      <w:r>
        <w:t>“</w:t>
      </w:r>
      <w:r w:rsidRPr="00410109">
        <w:t>What are volatile organic compounds (VOCs)?</w:t>
      </w:r>
      <w:r>
        <w:t xml:space="preserve">” </w:t>
      </w:r>
      <w:r w:rsidRPr="00E87BF6">
        <w:rPr>
          <w:i/>
          <w:iCs/>
        </w:rPr>
        <w:t>EPA</w:t>
      </w:r>
      <w:r w:rsidR="006D0545">
        <w:t>,</w:t>
      </w:r>
      <w:r>
        <w:t xml:space="preserve"> </w:t>
      </w:r>
      <w:r w:rsidR="006D0545">
        <w:t xml:space="preserve">1 August 2019. </w:t>
      </w:r>
      <w:r w:rsidR="004230DC" w:rsidRPr="004230DC">
        <w:t>://www.epa.gov/indoor</w:t>
      </w:r>
    </w:p>
    <w:p w14:paraId="78AE6396" w14:textId="78FD7BE4" w:rsidR="004230DC" w:rsidRPr="004230DC" w:rsidRDefault="004230DC" w:rsidP="001B0980">
      <w:pPr>
        <w:ind w:left="720"/>
      </w:pPr>
      <w:r w:rsidRPr="004230DC">
        <w:t>air-quality-iaq/what-are-volatile-organic-compounds</w:t>
      </w:r>
      <w:r w:rsidR="00220802">
        <w:t>-</w:t>
      </w:r>
      <w:r w:rsidRPr="004230DC">
        <w:t>vocs</w:t>
      </w:r>
      <w:proofErr w:type="gramStart"/>
      <w:r w:rsidRPr="004230DC">
        <w:t>#:~</w:t>
      </w:r>
      <w:proofErr w:type="gramEnd"/>
      <w:r w:rsidRPr="004230DC">
        <w:t>:text=VOCs%20are%20common%20ground%2Dwater,long%2Dterm%20adverse%20health%20effects.</w:t>
      </w:r>
      <w:r w:rsidR="00220802">
        <w:t xml:space="preserve"> Accessed </w:t>
      </w:r>
      <w:r w:rsidR="00E87BF6">
        <w:t xml:space="preserve">7 May 2021. </w:t>
      </w:r>
    </w:p>
    <w:p w14:paraId="091BB71D" w14:textId="77777777" w:rsidR="001B0980" w:rsidRDefault="009E7E6E" w:rsidP="00E87BF6">
      <w:hyperlink r:id="rId10" w:history="1">
        <w:r w:rsidR="004230DC" w:rsidRPr="004230DC">
          <w:rPr>
            <w:rStyle w:val="Hyperlink"/>
            <w:color w:val="auto"/>
            <w:u w:val="none"/>
          </w:rPr>
          <w:t>Hosen</w:t>
        </w:r>
      </w:hyperlink>
      <w:r w:rsidR="004230DC" w:rsidRPr="004230DC">
        <w:t>, J.D., M. Barrett, C. Cunningham</w:t>
      </w:r>
      <w:r w:rsidR="004230DC" w:rsidRPr="004230DC">
        <w:rPr>
          <w:vertAlign w:val="superscript"/>
        </w:rPr>
        <w:t>,</w:t>
      </w:r>
      <w:r w:rsidR="004230DC" w:rsidRPr="004230DC">
        <w:t xml:space="preserve"> A Ebrahimi, K. </w:t>
      </w:r>
      <w:proofErr w:type="spellStart"/>
      <w:r w:rsidR="004230DC" w:rsidRPr="004230DC">
        <w:t>Gulbranson</w:t>
      </w:r>
      <w:proofErr w:type="spellEnd"/>
      <w:r w:rsidR="004230DC" w:rsidRPr="004230DC">
        <w:t>, J. Hale, T. Hayes, A.N.</w:t>
      </w:r>
    </w:p>
    <w:p w14:paraId="552F77EA" w14:textId="27DA9F3D" w:rsidR="004230DC" w:rsidRPr="004230DC" w:rsidRDefault="004230DC" w:rsidP="001B0980">
      <w:pPr>
        <w:ind w:left="720"/>
      </w:pPr>
      <w:r w:rsidRPr="004230DC">
        <w:t>Heltzel, S. Park, B. Rivera, D. Savage, B. M. Sosa, G. Walker, S. Williams</w:t>
      </w:r>
      <w:r w:rsidR="001641D6">
        <w:t xml:space="preserve">. </w:t>
      </w:r>
      <w:r w:rsidR="00CB5CE8">
        <w:t>“</w:t>
      </w:r>
      <w:r w:rsidR="00CB5CE8" w:rsidRPr="00CB5CE8">
        <w:t>2020 Purdue FNR Ecological Sensors Class Air Quality Data</w:t>
      </w:r>
      <w:r w:rsidR="00CB5CE8">
        <w:t xml:space="preserve">.” </w:t>
      </w:r>
      <w:r w:rsidR="003F23DF">
        <w:t xml:space="preserve">Purdue University, 25 November 2020. </w:t>
      </w:r>
      <w:r w:rsidR="001B0980" w:rsidRPr="001B0980">
        <w:t>https://purr.purdue.edu/publications/3632/about?v=1</w:t>
      </w:r>
      <w:r w:rsidR="001B0980">
        <w:t xml:space="preserve">. Accessed 7 May 2021. </w:t>
      </w:r>
    </w:p>
    <w:p w14:paraId="6CB7B7A4" w14:textId="77777777" w:rsidR="004230DC" w:rsidRPr="00AE0DEF" w:rsidRDefault="004230DC" w:rsidP="00F84738">
      <w:pPr>
        <w:ind w:firstLine="720"/>
      </w:pPr>
    </w:p>
    <w:sectPr w:rsidR="004230DC" w:rsidRPr="00AE0DEF" w:rsidSect="00C426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ke Hosen" w:date="2021-05-09T16:21:00Z" w:initials="JDH">
    <w:p w14:paraId="171EC1F6" w14:textId="526CCB85" w:rsidR="00236633" w:rsidRDefault="00236633">
      <w:pPr>
        <w:pStyle w:val="CommentText"/>
      </w:pPr>
      <w:r>
        <w:rPr>
          <w:rStyle w:val="CommentReference"/>
        </w:rPr>
        <w:annotationRef/>
      </w:r>
      <w:proofErr w:type="gramStart"/>
      <w:r>
        <w:t>actually</w:t>
      </w:r>
      <w:proofErr w:type="gramEnd"/>
      <w:r>
        <w:t xml:space="preserve"> for this project we used Particle Argon microcontrollers, which are similar to an Arduino but different than a Raspberry Pi, which is a computer.</w:t>
      </w:r>
    </w:p>
  </w:comment>
  <w:comment w:id="1" w:author="Jake Hosen" w:date="2021-05-09T16:21:00Z" w:initials="JDH">
    <w:p w14:paraId="32C89492" w14:textId="18E08FD8" w:rsidR="00236633" w:rsidRDefault="00236633">
      <w:pPr>
        <w:pStyle w:val="CommentText"/>
      </w:pPr>
      <w:r>
        <w:rPr>
          <w:rStyle w:val="CommentReference"/>
        </w:rPr>
        <w:annotationRef/>
      </w:r>
      <w:r>
        <w:t xml:space="preserve">Glad you introduced this clear rather than just giving </w:t>
      </w:r>
      <w:proofErr w:type="spellStart"/>
      <w:r>
        <w:t>hte</w:t>
      </w:r>
      <w:proofErr w:type="spellEnd"/>
      <w:r>
        <w:t xml:space="preserve"> acronym.</w:t>
      </w:r>
    </w:p>
  </w:comment>
  <w:comment w:id="3" w:author="Jake Hosen" w:date="2021-05-09T16:22:00Z" w:initials="JDH">
    <w:p w14:paraId="31AB3F0A" w14:textId="1CB09F50" w:rsidR="00236633" w:rsidRDefault="00236633">
      <w:pPr>
        <w:pStyle w:val="CommentText"/>
      </w:pPr>
      <w:r>
        <w:rPr>
          <w:rStyle w:val="CommentReference"/>
        </w:rPr>
        <w:annotationRef/>
      </w:r>
      <w:r>
        <w:t>Would be interesting to see results for the PM2.5/dust sensors (as I mentioned in the feedback to your presentation).</w:t>
      </w:r>
    </w:p>
  </w:comment>
  <w:comment w:id="4" w:author="Jake Hosen" w:date="2021-05-09T16:22:00Z" w:initials="JDH">
    <w:p w14:paraId="08042933" w14:textId="0A4DF1D7" w:rsidR="00B60C25" w:rsidRDefault="00B60C25">
      <w:pPr>
        <w:pStyle w:val="CommentText"/>
      </w:pPr>
      <w:r>
        <w:rPr>
          <w:rStyle w:val="CommentReference"/>
        </w:rPr>
        <w:annotationRef/>
      </w:r>
      <w:r>
        <w:rPr>
          <w:rStyle w:val="CommentReference"/>
        </w:rPr>
        <w:t xml:space="preserve">We have sensors placed at over a dozen locations, we would actually have the opportunity to </w:t>
      </w:r>
      <w:r w:rsidR="001723CB">
        <w:rPr>
          <w:rStyle w:val="CommentReference"/>
        </w:rPr>
        <w:t>test this question since there are population density data free and publicly available from census and other data sources!</w:t>
      </w:r>
    </w:p>
  </w:comment>
  <w:comment w:id="5" w:author="Jake Hosen" w:date="2021-05-09T16:37:00Z" w:initials="JDH">
    <w:p w14:paraId="254B7378" w14:textId="2AC8F5DD" w:rsidR="001723CB" w:rsidRDefault="001723CB">
      <w:pPr>
        <w:pStyle w:val="CommentText"/>
      </w:pPr>
      <w:r>
        <w:rPr>
          <w:rStyle w:val="CommentReference"/>
        </w:rPr>
        <w:annotationRef/>
      </w:r>
      <w:r>
        <w:t xml:space="preserve">But </w:t>
      </w:r>
      <w:proofErr w:type="gramStart"/>
      <w:r>
        <w:t>also</w:t>
      </w:r>
      <w:proofErr w:type="gramEnd"/>
      <w:r>
        <w:t xml:space="preserve"> there may be a difference between indoor and outdoor air. Indoor air is often filtered unless windows are open. This suggests that there’s a seasonal element to indoor air quality</w:t>
      </w:r>
      <w:r w:rsidR="009E7E6E">
        <w:t xml:space="preserve"> that may be different in rural vs. urban </w:t>
      </w:r>
      <w:r w:rsidR="009E7E6E">
        <w:t>areas!</w:t>
      </w:r>
    </w:p>
  </w:comment>
  <w:comment w:id="6" w:author="Jake Hosen" w:date="2021-05-09T16:36:00Z" w:initials="JDH">
    <w:p w14:paraId="6B437A9A" w14:textId="1393B9CC" w:rsidR="001723CB" w:rsidRDefault="001723CB">
      <w:pPr>
        <w:pStyle w:val="CommentText"/>
      </w:pPr>
      <w:r>
        <w:rPr>
          <w:rStyle w:val="CommentReference"/>
        </w:rPr>
        <w:annotationRef/>
      </w:r>
      <w:r>
        <w:t>Good show remembering to include the work cited.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1EC1F6" w15:done="0"/>
  <w15:commentEx w15:paraId="32C89492" w15:done="0"/>
  <w15:commentEx w15:paraId="31AB3F0A" w15:done="0"/>
  <w15:commentEx w15:paraId="08042933" w15:done="0"/>
  <w15:commentEx w15:paraId="254B7378" w15:done="0"/>
  <w15:commentEx w15:paraId="6B437A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28A7D" w16cex:dateUtc="2021-05-09T20:21:00Z"/>
  <w16cex:commentExtensible w16cex:durableId="24428AA7" w16cex:dateUtc="2021-05-09T20:21:00Z"/>
  <w16cex:commentExtensible w16cex:durableId="24428ABD" w16cex:dateUtc="2021-05-09T20:22:00Z"/>
  <w16cex:commentExtensible w16cex:durableId="24428ADC" w16cex:dateUtc="2021-05-09T20:22:00Z"/>
  <w16cex:commentExtensible w16cex:durableId="24428E2C" w16cex:dateUtc="2021-05-09T20:37:00Z"/>
  <w16cex:commentExtensible w16cex:durableId="24428E17" w16cex:dateUtc="2021-05-09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1EC1F6" w16cid:durableId="24428A7D"/>
  <w16cid:commentId w16cid:paraId="32C89492" w16cid:durableId="24428AA7"/>
  <w16cid:commentId w16cid:paraId="31AB3F0A" w16cid:durableId="24428ABD"/>
  <w16cid:commentId w16cid:paraId="08042933" w16cid:durableId="24428ADC"/>
  <w16cid:commentId w16cid:paraId="254B7378" w16cid:durableId="24428E2C"/>
  <w16cid:commentId w16cid:paraId="6B437A9A" w16cid:durableId="24428E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1126E2"/>
    <w:multiLevelType w:val="hybridMultilevel"/>
    <w:tmpl w:val="A92EB2D0"/>
    <w:lvl w:ilvl="0" w:tplc="6EC03B9A">
      <w:start w:val="1"/>
      <w:numFmt w:val="bullet"/>
      <w:lvlText w:val="◦"/>
      <w:lvlJc w:val="left"/>
      <w:pPr>
        <w:tabs>
          <w:tab w:val="num" w:pos="720"/>
        </w:tabs>
        <w:ind w:left="720" w:hanging="360"/>
      </w:pPr>
      <w:rPr>
        <w:rFonts w:ascii="Garamond" w:hAnsi="Garamond" w:hint="default"/>
      </w:rPr>
    </w:lvl>
    <w:lvl w:ilvl="1" w:tplc="11AA1DF4" w:tentative="1">
      <w:start w:val="1"/>
      <w:numFmt w:val="bullet"/>
      <w:lvlText w:val="◦"/>
      <w:lvlJc w:val="left"/>
      <w:pPr>
        <w:tabs>
          <w:tab w:val="num" w:pos="1440"/>
        </w:tabs>
        <w:ind w:left="1440" w:hanging="360"/>
      </w:pPr>
      <w:rPr>
        <w:rFonts w:ascii="Garamond" w:hAnsi="Garamond" w:hint="default"/>
      </w:rPr>
    </w:lvl>
    <w:lvl w:ilvl="2" w:tplc="975C44AE" w:tentative="1">
      <w:start w:val="1"/>
      <w:numFmt w:val="bullet"/>
      <w:lvlText w:val="◦"/>
      <w:lvlJc w:val="left"/>
      <w:pPr>
        <w:tabs>
          <w:tab w:val="num" w:pos="2160"/>
        </w:tabs>
        <w:ind w:left="2160" w:hanging="360"/>
      </w:pPr>
      <w:rPr>
        <w:rFonts w:ascii="Garamond" w:hAnsi="Garamond" w:hint="default"/>
      </w:rPr>
    </w:lvl>
    <w:lvl w:ilvl="3" w:tplc="25A487E0" w:tentative="1">
      <w:start w:val="1"/>
      <w:numFmt w:val="bullet"/>
      <w:lvlText w:val="◦"/>
      <w:lvlJc w:val="left"/>
      <w:pPr>
        <w:tabs>
          <w:tab w:val="num" w:pos="2880"/>
        </w:tabs>
        <w:ind w:left="2880" w:hanging="360"/>
      </w:pPr>
      <w:rPr>
        <w:rFonts w:ascii="Garamond" w:hAnsi="Garamond" w:hint="default"/>
      </w:rPr>
    </w:lvl>
    <w:lvl w:ilvl="4" w:tplc="FBC8AA62" w:tentative="1">
      <w:start w:val="1"/>
      <w:numFmt w:val="bullet"/>
      <w:lvlText w:val="◦"/>
      <w:lvlJc w:val="left"/>
      <w:pPr>
        <w:tabs>
          <w:tab w:val="num" w:pos="3600"/>
        </w:tabs>
        <w:ind w:left="3600" w:hanging="360"/>
      </w:pPr>
      <w:rPr>
        <w:rFonts w:ascii="Garamond" w:hAnsi="Garamond" w:hint="default"/>
      </w:rPr>
    </w:lvl>
    <w:lvl w:ilvl="5" w:tplc="1EC02E70" w:tentative="1">
      <w:start w:val="1"/>
      <w:numFmt w:val="bullet"/>
      <w:lvlText w:val="◦"/>
      <w:lvlJc w:val="left"/>
      <w:pPr>
        <w:tabs>
          <w:tab w:val="num" w:pos="4320"/>
        </w:tabs>
        <w:ind w:left="4320" w:hanging="360"/>
      </w:pPr>
      <w:rPr>
        <w:rFonts w:ascii="Garamond" w:hAnsi="Garamond" w:hint="default"/>
      </w:rPr>
    </w:lvl>
    <w:lvl w:ilvl="6" w:tplc="E870C4E4" w:tentative="1">
      <w:start w:val="1"/>
      <w:numFmt w:val="bullet"/>
      <w:lvlText w:val="◦"/>
      <w:lvlJc w:val="left"/>
      <w:pPr>
        <w:tabs>
          <w:tab w:val="num" w:pos="5040"/>
        </w:tabs>
        <w:ind w:left="5040" w:hanging="360"/>
      </w:pPr>
      <w:rPr>
        <w:rFonts w:ascii="Garamond" w:hAnsi="Garamond" w:hint="default"/>
      </w:rPr>
    </w:lvl>
    <w:lvl w:ilvl="7" w:tplc="05C8324C" w:tentative="1">
      <w:start w:val="1"/>
      <w:numFmt w:val="bullet"/>
      <w:lvlText w:val="◦"/>
      <w:lvlJc w:val="left"/>
      <w:pPr>
        <w:tabs>
          <w:tab w:val="num" w:pos="5760"/>
        </w:tabs>
        <w:ind w:left="5760" w:hanging="360"/>
      </w:pPr>
      <w:rPr>
        <w:rFonts w:ascii="Garamond" w:hAnsi="Garamond" w:hint="default"/>
      </w:rPr>
    </w:lvl>
    <w:lvl w:ilvl="8" w:tplc="E80A4724" w:tentative="1">
      <w:start w:val="1"/>
      <w:numFmt w:val="bullet"/>
      <w:lvlText w:val="◦"/>
      <w:lvlJc w:val="left"/>
      <w:pPr>
        <w:tabs>
          <w:tab w:val="num" w:pos="6480"/>
        </w:tabs>
        <w:ind w:left="6480" w:hanging="360"/>
      </w:pPr>
      <w:rPr>
        <w:rFonts w:ascii="Garamond" w:hAnsi="Garamond"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5C"/>
    <w:rsid w:val="00102ED1"/>
    <w:rsid w:val="00115CCA"/>
    <w:rsid w:val="00135992"/>
    <w:rsid w:val="001641D6"/>
    <w:rsid w:val="001723CB"/>
    <w:rsid w:val="001B0980"/>
    <w:rsid w:val="001C2D1E"/>
    <w:rsid w:val="001D6A26"/>
    <w:rsid w:val="001E0E75"/>
    <w:rsid w:val="00210D3D"/>
    <w:rsid w:val="00220802"/>
    <w:rsid w:val="00236633"/>
    <w:rsid w:val="002532C1"/>
    <w:rsid w:val="00257ADE"/>
    <w:rsid w:val="0026711D"/>
    <w:rsid w:val="00276F40"/>
    <w:rsid w:val="002819EF"/>
    <w:rsid w:val="00294B9A"/>
    <w:rsid w:val="002B2D19"/>
    <w:rsid w:val="002B304B"/>
    <w:rsid w:val="002F44F6"/>
    <w:rsid w:val="00375416"/>
    <w:rsid w:val="003E7633"/>
    <w:rsid w:val="003F23DF"/>
    <w:rsid w:val="004014FF"/>
    <w:rsid w:val="00410109"/>
    <w:rsid w:val="004118A5"/>
    <w:rsid w:val="004230DC"/>
    <w:rsid w:val="004D08F4"/>
    <w:rsid w:val="00521804"/>
    <w:rsid w:val="0052339E"/>
    <w:rsid w:val="005A5F58"/>
    <w:rsid w:val="005B0A44"/>
    <w:rsid w:val="005C5885"/>
    <w:rsid w:val="006675A4"/>
    <w:rsid w:val="0069445E"/>
    <w:rsid w:val="006D0545"/>
    <w:rsid w:val="007051C1"/>
    <w:rsid w:val="007115C6"/>
    <w:rsid w:val="00716452"/>
    <w:rsid w:val="0076073A"/>
    <w:rsid w:val="00796CFD"/>
    <w:rsid w:val="007A11DC"/>
    <w:rsid w:val="007C325C"/>
    <w:rsid w:val="0087010C"/>
    <w:rsid w:val="00884E28"/>
    <w:rsid w:val="00894151"/>
    <w:rsid w:val="008A25F4"/>
    <w:rsid w:val="008A427A"/>
    <w:rsid w:val="008B1E4E"/>
    <w:rsid w:val="008D3852"/>
    <w:rsid w:val="008E4234"/>
    <w:rsid w:val="00902536"/>
    <w:rsid w:val="00903AF4"/>
    <w:rsid w:val="009B2D0F"/>
    <w:rsid w:val="009E7E6E"/>
    <w:rsid w:val="00A3276B"/>
    <w:rsid w:val="00A40F41"/>
    <w:rsid w:val="00A74281"/>
    <w:rsid w:val="00A81AC3"/>
    <w:rsid w:val="00A92C02"/>
    <w:rsid w:val="00A96062"/>
    <w:rsid w:val="00AA5DD7"/>
    <w:rsid w:val="00AE0DEF"/>
    <w:rsid w:val="00AF6EE4"/>
    <w:rsid w:val="00B13030"/>
    <w:rsid w:val="00B246E1"/>
    <w:rsid w:val="00B30D4F"/>
    <w:rsid w:val="00B60C25"/>
    <w:rsid w:val="00B81570"/>
    <w:rsid w:val="00B86505"/>
    <w:rsid w:val="00BF1103"/>
    <w:rsid w:val="00C0718D"/>
    <w:rsid w:val="00C42637"/>
    <w:rsid w:val="00C4357E"/>
    <w:rsid w:val="00C70268"/>
    <w:rsid w:val="00C86687"/>
    <w:rsid w:val="00C923D1"/>
    <w:rsid w:val="00C96331"/>
    <w:rsid w:val="00CB0276"/>
    <w:rsid w:val="00CB5CE8"/>
    <w:rsid w:val="00D01707"/>
    <w:rsid w:val="00D40136"/>
    <w:rsid w:val="00D47399"/>
    <w:rsid w:val="00D67A31"/>
    <w:rsid w:val="00D831BA"/>
    <w:rsid w:val="00DA04A8"/>
    <w:rsid w:val="00DF467D"/>
    <w:rsid w:val="00E01355"/>
    <w:rsid w:val="00E014AB"/>
    <w:rsid w:val="00E3048D"/>
    <w:rsid w:val="00E87BF6"/>
    <w:rsid w:val="00EA1BBF"/>
    <w:rsid w:val="00EA4E7F"/>
    <w:rsid w:val="00EB3BEE"/>
    <w:rsid w:val="00EC06F7"/>
    <w:rsid w:val="00EE7612"/>
    <w:rsid w:val="00F24F3A"/>
    <w:rsid w:val="00F43A10"/>
    <w:rsid w:val="00F612C0"/>
    <w:rsid w:val="00F82D29"/>
    <w:rsid w:val="00F8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8FF8"/>
  <w15:chartTrackingRefBased/>
  <w15:docId w15:val="{EAC518D1-0E0A-42B8-83FD-C02AA2AD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27A"/>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4101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A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0DC"/>
    <w:rPr>
      <w:color w:val="0563C1" w:themeColor="hyperlink"/>
      <w:u w:val="single"/>
    </w:rPr>
  </w:style>
  <w:style w:type="character" w:styleId="UnresolvedMention">
    <w:name w:val="Unresolved Mention"/>
    <w:basedOn w:val="DefaultParagraphFont"/>
    <w:uiPriority w:val="99"/>
    <w:semiHidden/>
    <w:unhideWhenUsed/>
    <w:rsid w:val="004230DC"/>
    <w:rPr>
      <w:color w:val="605E5C"/>
      <w:shd w:val="clear" w:color="auto" w:fill="E1DFDD"/>
    </w:rPr>
  </w:style>
  <w:style w:type="character" w:customStyle="1" w:styleId="Heading2Char">
    <w:name w:val="Heading 2 Char"/>
    <w:basedOn w:val="DefaultParagraphFont"/>
    <w:link w:val="Heading2"/>
    <w:uiPriority w:val="9"/>
    <w:rsid w:val="001D6A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1010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36633"/>
    <w:rPr>
      <w:sz w:val="16"/>
      <w:szCs w:val="16"/>
    </w:rPr>
  </w:style>
  <w:style w:type="paragraph" w:styleId="CommentText">
    <w:name w:val="annotation text"/>
    <w:basedOn w:val="Normal"/>
    <w:link w:val="CommentTextChar"/>
    <w:uiPriority w:val="99"/>
    <w:semiHidden/>
    <w:unhideWhenUsed/>
    <w:rsid w:val="00236633"/>
    <w:pPr>
      <w:spacing w:line="240" w:lineRule="auto"/>
    </w:pPr>
    <w:rPr>
      <w:sz w:val="20"/>
      <w:szCs w:val="20"/>
    </w:rPr>
  </w:style>
  <w:style w:type="character" w:customStyle="1" w:styleId="CommentTextChar">
    <w:name w:val="Comment Text Char"/>
    <w:basedOn w:val="DefaultParagraphFont"/>
    <w:link w:val="CommentText"/>
    <w:uiPriority w:val="99"/>
    <w:semiHidden/>
    <w:rsid w:val="00236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36633"/>
    <w:rPr>
      <w:b/>
      <w:bCs/>
    </w:rPr>
  </w:style>
  <w:style w:type="character" w:customStyle="1" w:styleId="CommentSubjectChar">
    <w:name w:val="Comment Subject Char"/>
    <w:basedOn w:val="CommentTextChar"/>
    <w:link w:val="CommentSubject"/>
    <w:uiPriority w:val="99"/>
    <w:semiHidden/>
    <w:rsid w:val="0023663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179912">
      <w:bodyDiv w:val="1"/>
      <w:marLeft w:val="0"/>
      <w:marRight w:val="0"/>
      <w:marTop w:val="0"/>
      <w:marBottom w:val="0"/>
      <w:divBdr>
        <w:top w:val="none" w:sz="0" w:space="0" w:color="auto"/>
        <w:left w:val="none" w:sz="0" w:space="0" w:color="auto"/>
        <w:bottom w:val="none" w:sz="0" w:space="0" w:color="auto"/>
        <w:right w:val="none" w:sz="0" w:space="0" w:color="auto"/>
      </w:divBdr>
    </w:div>
    <w:div w:id="976715747">
      <w:bodyDiv w:val="1"/>
      <w:marLeft w:val="0"/>
      <w:marRight w:val="0"/>
      <w:marTop w:val="0"/>
      <w:marBottom w:val="0"/>
      <w:divBdr>
        <w:top w:val="none" w:sz="0" w:space="0" w:color="auto"/>
        <w:left w:val="none" w:sz="0" w:space="0" w:color="auto"/>
        <w:bottom w:val="none" w:sz="0" w:space="0" w:color="auto"/>
        <w:right w:val="none" w:sz="0" w:space="0" w:color="auto"/>
      </w:divBdr>
      <w:divsChild>
        <w:div w:id="534998582">
          <w:marLeft w:val="288"/>
          <w:marRight w:val="0"/>
          <w:marTop w:val="180"/>
          <w:marBottom w:val="0"/>
          <w:divBdr>
            <w:top w:val="none" w:sz="0" w:space="0" w:color="auto"/>
            <w:left w:val="none" w:sz="0" w:space="0" w:color="auto"/>
            <w:bottom w:val="none" w:sz="0" w:space="0" w:color="auto"/>
            <w:right w:val="none" w:sz="0" w:space="0" w:color="auto"/>
          </w:divBdr>
        </w:div>
        <w:div w:id="1366517689">
          <w:marLeft w:val="288"/>
          <w:marRight w:val="0"/>
          <w:marTop w:val="180"/>
          <w:marBottom w:val="0"/>
          <w:divBdr>
            <w:top w:val="none" w:sz="0" w:space="0" w:color="auto"/>
            <w:left w:val="none" w:sz="0" w:space="0" w:color="auto"/>
            <w:bottom w:val="none" w:sz="0" w:space="0" w:color="auto"/>
            <w:right w:val="none" w:sz="0" w:space="0" w:color="auto"/>
          </w:divBdr>
        </w:div>
      </w:divsChild>
    </w:div>
    <w:div w:id="122756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purr.purdue.edu/members/997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Soldi</dc:creator>
  <cp:keywords/>
  <dc:description/>
  <cp:lastModifiedBy>Jake Hosen</cp:lastModifiedBy>
  <cp:revision>190</cp:revision>
  <dcterms:created xsi:type="dcterms:W3CDTF">2021-05-09T00:37:00Z</dcterms:created>
  <dcterms:modified xsi:type="dcterms:W3CDTF">2021-05-09T20:37:00Z</dcterms:modified>
</cp:coreProperties>
</file>